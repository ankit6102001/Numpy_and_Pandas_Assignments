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D0" w:rsidRDefault="002F32D0" w:rsidP="00AB4C46">
      <w:pPr>
        <w:pStyle w:val="NormalWeb"/>
        <w:shd w:val="clear" w:color="auto" w:fill="FFFFFF"/>
        <w:spacing w:before="0" w:beforeAutospacing="0" w:after="217" w:afterAutospacing="0" w:line="360" w:lineRule="auto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1.</w:t>
      </w:r>
      <w:r>
        <w:rPr>
          <w:rFonts w:ascii="Helvetica" w:hAnsi="Helvetica" w:cs="Helvetica"/>
          <w:sz w:val="23"/>
          <w:szCs w:val="23"/>
        </w:rPr>
        <w:t xml:space="preserve"> Write a Pandas program to import </w:t>
      </w:r>
      <w:proofErr w:type="gramStart"/>
      <w:r>
        <w:rPr>
          <w:rFonts w:ascii="Helvetica" w:hAnsi="Helvetica" w:cs="Helvetica"/>
          <w:sz w:val="23"/>
          <w:szCs w:val="23"/>
        </w:rPr>
        <w:t>excel</w:t>
      </w:r>
      <w:proofErr w:type="gramEnd"/>
      <w:r>
        <w:rPr>
          <w:rFonts w:ascii="Helvetica" w:hAnsi="Helvetica" w:cs="Helvetica"/>
          <w:sz w:val="23"/>
          <w:szCs w:val="23"/>
        </w:rPr>
        <w:t xml:space="preserve"> data into a Pandas </w:t>
      </w:r>
      <w:proofErr w:type="spellStart"/>
      <w:r>
        <w:rPr>
          <w:rFonts w:ascii="Helvetica" w:hAnsi="Helvetica" w:cs="Helvetica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sz w:val="23"/>
          <w:szCs w:val="23"/>
        </w:rPr>
        <w:t>. </w:t>
      </w:r>
      <w:hyperlink r:id="rId5" w:anchor="excel" w:history="1"/>
      <w:r>
        <w:rPr>
          <w:rFonts w:ascii="Helvetica" w:hAnsi="Helvetica" w:cs="Helvetica"/>
          <w:sz w:val="23"/>
          <w:szCs w:val="23"/>
        </w:rPr>
        <w:br/>
      </w:r>
      <w:hyperlink r:id="rId6" w:tgtFrame="_blank" w:history="1"/>
      <w:r>
        <w:rPr>
          <w:rStyle w:val="Strong"/>
          <w:rFonts w:ascii="Helvetica" w:hAnsi="Helvetica" w:cs="Helvetica"/>
          <w:sz w:val="23"/>
          <w:szCs w:val="23"/>
        </w:rPr>
        <w:t>2.</w:t>
      </w:r>
      <w:r>
        <w:rPr>
          <w:rFonts w:ascii="Helvetica" w:hAnsi="Helvetica" w:cs="Helvetica"/>
          <w:sz w:val="23"/>
          <w:szCs w:val="23"/>
        </w:rPr>
        <w:t> Write a Pandas program to get the data types of the given excel data fields. </w:t>
      </w:r>
      <w:hyperlink r:id="rId7" w:anchor="excel" w:history="1"/>
      <w:r>
        <w:rPr>
          <w:rFonts w:ascii="Helvetica" w:hAnsi="Helvetica" w:cs="Helvetica"/>
          <w:sz w:val="23"/>
          <w:szCs w:val="23"/>
        </w:rPr>
        <w:br/>
      </w:r>
      <w:hyperlink r:id="rId8" w:tgtFrame="_blank" w:history="1"/>
      <w:r>
        <w:rPr>
          <w:rStyle w:val="Strong"/>
          <w:rFonts w:ascii="Helvetica" w:hAnsi="Helvetica" w:cs="Helvetica"/>
          <w:sz w:val="23"/>
          <w:szCs w:val="23"/>
        </w:rPr>
        <w:t>3.</w:t>
      </w:r>
      <w:r>
        <w:rPr>
          <w:rFonts w:ascii="Helvetica" w:hAnsi="Helvetica" w:cs="Helvetica"/>
          <w:sz w:val="23"/>
          <w:szCs w:val="23"/>
        </w:rPr>
        <w:t> Write a Pandas program to read specific columns from a given excel file. </w:t>
      </w:r>
      <w:hyperlink r:id="rId9" w:anchor="excel" w:history="1"/>
      <w:r>
        <w:rPr>
          <w:rFonts w:ascii="Helvetica" w:hAnsi="Helvetica" w:cs="Helvetica"/>
          <w:sz w:val="23"/>
          <w:szCs w:val="23"/>
        </w:rPr>
        <w:br/>
      </w:r>
      <w:hyperlink r:id="rId10" w:tgtFrame="_blank" w:history="1"/>
      <w:r>
        <w:rPr>
          <w:rStyle w:val="Strong"/>
          <w:rFonts w:ascii="Helvetica" w:hAnsi="Helvetica" w:cs="Helvetica"/>
          <w:sz w:val="23"/>
          <w:szCs w:val="23"/>
        </w:rPr>
        <w:t>4.</w:t>
      </w:r>
      <w:r>
        <w:rPr>
          <w:rFonts w:ascii="Helvetica" w:hAnsi="Helvetica" w:cs="Helvetica"/>
          <w:sz w:val="23"/>
          <w:szCs w:val="23"/>
        </w:rPr>
        <w:t> Write a Pandas program to find the sum, mean, max, min value of a numeric column.</w:t>
      </w:r>
      <w:hyperlink r:id="rId11" w:anchor="excel" w:history="1"/>
      <w:hyperlink r:id="rId12" w:tgtFrame="_blank" w:history="1"/>
    </w:p>
    <w:p w:rsidR="002F32D0" w:rsidRDefault="002F32D0" w:rsidP="00AB4C46">
      <w:pPr>
        <w:pStyle w:val="NormalWeb"/>
        <w:shd w:val="clear" w:color="auto" w:fill="FFFFFF"/>
        <w:spacing w:before="0" w:beforeAutospacing="0" w:after="217" w:afterAutospacing="0" w:line="360" w:lineRule="auto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5.</w:t>
      </w:r>
      <w:r>
        <w:rPr>
          <w:rFonts w:ascii="Helvetica" w:hAnsi="Helvetica" w:cs="Helvetica"/>
          <w:sz w:val="23"/>
          <w:szCs w:val="23"/>
        </w:rPr>
        <w:t xml:space="preserve"> Write a Pandas program to insert a column in the sixth position of the said excel sheet and fill it with </w:t>
      </w:r>
      <w:proofErr w:type="spellStart"/>
      <w:r>
        <w:rPr>
          <w:rFonts w:ascii="Helvetica" w:hAnsi="Helvetica" w:cs="Helvetica"/>
          <w:sz w:val="23"/>
          <w:szCs w:val="23"/>
        </w:rPr>
        <w:t>NaN</w:t>
      </w:r>
      <w:proofErr w:type="spellEnd"/>
      <w:r>
        <w:rPr>
          <w:rFonts w:ascii="Helvetica" w:hAnsi="Helvetica" w:cs="Helvetica"/>
          <w:sz w:val="23"/>
          <w:szCs w:val="23"/>
        </w:rPr>
        <w:t xml:space="preserve"> values. </w:t>
      </w:r>
      <w:hyperlink r:id="rId13" w:anchor="excel" w:history="1"/>
      <w:r>
        <w:rPr>
          <w:rFonts w:ascii="Helvetica" w:hAnsi="Helvetica" w:cs="Helvetica"/>
          <w:sz w:val="23"/>
          <w:szCs w:val="23"/>
        </w:rPr>
        <w:br/>
      </w:r>
      <w:hyperlink r:id="rId14" w:tgtFrame="_blank" w:history="1"/>
      <w:r>
        <w:rPr>
          <w:rStyle w:val="Strong"/>
          <w:rFonts w:ascii="Helvetica" w:hAnsi="Helvetica" w:cs="Helvetica"/>
          <w:sz w:val="23"/>
          <w:szCs w:val="23"/>
        </w:rPr>
        <w:t>6.</w:t>
      </w:r>
      <w:r>
        <w:rPr>
          <w:rFonts w:ascii="Helvetica" w:hAnsi="Helvetica" w:cs="Helvetica"/>
          <w:sz w:val="23"/>
          <w:szCs w:val="23"/>
        </w:rPr>
        <w:t xml:space="preserve"> Write a Pandas program to import </w:t>
      </w:r>
      <w:proofErr w:type="gramStart"/>
      <w:r>
        <w:rPr>
          <w:rFonts w:ascii="Helvetica" w:hAnsi="Helvetica" w:cs="Helvetica"/>
          <w:sz w:val="23"/>
          <w:szCs w:val="23"/>
        </w:rPr>
        <w:t>excel</w:t>
      </w:r>
      <w:proofErr w:type="gramEnd"/>
      <w:r>
        <w:rPr>
          <w:rFonts w:ascii="Helvetica" w:hAnsi="Helvetica" w:cs="Helvetica"/>
          <w:sz w:val="23"/>
          <w:szCs w:val="23"/>
        </w:rPr>
        <w:t xml:space="preserve"> data skipping first twenty rows into a Pandas </w:t>
      </w:r>
      <w:proofErr w:type="spellStart"/>
      <w:r>
        <w:rPr>
          <w:rFonts w:ascii="Helvetica" w:hAnsi="Helvetica" w:cs="Helvetica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sz w:val="23"/>
          <w:szCs w:val="23"/>
        </w:rPr>
        <w:t>. </w:t>
      </w:r>
      <w:hyperlink r:id="rId15" w:anchor="excel" w:history="1"/>
      <w:hyperlink r:id="rId16" w:tgtFrame="_blank" w:history="1"/>
      <w:hyperlink r:id="rId17" w:tgtFrame="_blank" w:history="1"/>
    </w:p>
    <w:p w:rsidR="00B868C2" w:rsidRDefault="009035F9" w:rsidP="00AB4C46">
      <w:pPr>
        <w:pStyle w:val="NormalWeb"/>
        <w:shd w:val="clear" w:color="auto" w:fill="FFFFFF"/>
        <w:spacing w:before="0" w:beforeAutospacing="0" w:after="217" w:afterAutospacing="0" w:line="360" w:lineRule="auto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7</w:t>
      </w:r>
      <w:r w:rsidR="002F32D0">
        <w:rPr>
          <w:rStyle w:val="Strong"/>
          <w:rFonts w:ascii="Helvetica" w:hAnsi="Helvetica" w:cs="Helvetica"/>
          <w:sz w:val="23"/>
          <w:szCs w:val="23"/>
        </w:rPr>
        <w:t>.</w:t>
      </w:r>
      <w:r w:rsidR="002F32D0">
        <w:rPr>
          <w:rFonts w:ascii="Helvetica" w:hAnsi="Helvetica" w:cs="Helvetica"/>
          <w:sz w:val="23"/>
          <w:szCs w:val="23"/>
        </w:rPr>
        <w:t xml:space="preserve"> Write a Pandas program to import </w:t>
      </w:r>
      <w:proofErr w:type="gramStart"/>
      <w:r w:rsidR="002F32D0">
        <w:rPr>
          <w:rFonts w:ascii="Helvetica" w:hAnsi="Helvetica" w:cs="Helvetica"/>
          <w:sz w:val="23"/>
          <w:szCs w:val="23"/>
        </w:rPr>
        <w:t>ex</w:t>
      </w:r>
      <w:r w:rsidR="00B868C2">
        <w:rPr>
          <w:rFonts w:ascii="Helvetica" w:hAnsi="Helvetica" w:cs="Helvetica"/>
          <w:sz w:val="23"/>
          <w:szCs w:val="23"/>
        </w:rPr>
        <w:t>cel</w:t>
      </w:r>
      <w:proofErr w:type="gramEnd"/>
      <w:r w:rsidR="00B868C2">
        <w:rPr>
          <w:rFonts w:ascii="Helvetica" w:hAnsi="Helvetica" w:cs="Helvetica"/>
          <w:sz w:val="23"/>
          <w:szCs w:val="23"/>
        </w:rPr>
        <w:t xml:space="preserve"> data </w:t>
      </w:r>
      <w:r w:rsidR="002F32D0">
        <w:rPr>
          <w:rFonts w:ascii="Helvetica" w:hAnsi="Helvetica" w:cs="Helvetica"/>
          <w:sz w:val="23"/>
          <w:szCs w:val="23"/>
        </w:rPr>
        <w:t xml:space="preserve">into a Pandas </w:t>
      </w:r>
      <w:proofErr w:type="spellStart"/>
      <w:r w:rsidR="002F32D0">
        <w:rPr>
          <w:rFonts w:ascii="Helvetica" w:hAnsi="Helvetica" w:cs="Helvetica"/>
          <w:sz w:val="23"/>
          <w:szCs w:val="23"/>
        </w:rPr>
        <w:t>dataframe</w:t>
      </w:r>
      <w:proofErr w:type="spellEnd"/>
      <w:r w:rsidR="002F32D0">
        <w:rPr>
          <w:rFonts w:ascii="Helvetica" w:hAnsi="Helvetica" w:cs="Helvetica"/>
          <w:sz w:val="23"/>
          <w:szCs w:val="23"/>
        </w:rPr>
        <w:t xml:space="preserve"> and display the last ten rows. </w:t>
      </w:r>
      <w:hyperlink r:id="rId18" w:anchor="excel" w:history="1"/>
      <w:hyperlink r:id="rId19" w:tgtFrame="_blank" w:history="1"/>
      <w:hyperlink r:id="rId20" w:anchor="excel" w:history="1"/>
      <w:hyperlink r:id="rId21" w:tgtFrame="_blank" w:history="1"/>
      <w:hyperlink r:id="rId22" w:anchor="excel" w:history="1"/>
    </w:p>
    <w:p w:rsidR="002F32D0" w:rsidRDefault="00B868C2" w:rsidP="00AB4C46">
      <w:pPr>
        <w:pStyle w:val="NormalWeb"/>
        <w:shd w:val="clear" w:color="auto" w:fill="FFFFFF"/>
        <w:spacing w:before="0" w:beforeAutospacing="0" w:after="217" w:afterAutospacing="0" w:line="360" w:lineRule="auto"/>
        <w:rPr>
          <w:ins w:id="0" w:author="Unknown"/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8</w:t>
      </w:r>
      <w:r w:rsidR="002F32D0">
        <w:rPr>
          <w:rStyle w:val="Strong"/>
          <w:rFonts w:ascii="Helvetica" w:hAnsi="Helvetica" w:cs="Helvetica"/>
          <w:sz w:val="23"/>
          <w:szCs w:val="23"/>
        </w:rPr>
        <w:t>.</w:t>
      </w:r>
      <w:r w:rsidR="002F32D0">
        <w:rPr>
          <w:rFonts w:ascii="Helvetica" w:hAnsi="Helvetica" w:cs="Helvetica"/>
          <w:sz w:val="23"/>
          <w:szCs w:val="23"/>
        </w:rPr>
        <w:t> Write a Panda</w:t>
      </w:r>
      <w:r w:rsidR="0006028B">
        <w:rPr>
          <w:rFonts w:ascii="Helvetica" w:hAnsi="Helvetica" w:cs="Helvetica"/>
          <w:sz w:val="23"/>
          <w:szCs w:val="23"/>
        </w:rPr>
        <w:t xml:space="preserve">s program to import excel data </w:t>
      </w:r>
      <w:r w:rsidR="002F32D0">
        <w:rPr>
          <w:rFonts w:ascii="Helvetica" w:hAnsi="Helvetica" w:cs="Helvetica"/>
          <w:sz w:val="23"/>
          <w:szCs w:val="23"/>
        </w:rPr>
        <w:t xml:space="preserve">into a Pandas </w:t>
      </w:r>
      <w:proofErr w:type="spellStart"/>
      <w:r w:rsidR="002F32D0">
        <w:rPr>
          <w:rFonts w:ascii="Helvetica" w:hAnsi="Helvetica" w:cs="Helvetica"/>
          <w:sz w:val="23"/>
          <w:szCs w:val="23"/>
        </w:rPr>
        <w:t>dataframe</w:t>
      </w:r>
      <w:proofErr w:type="spellEnd"/>
      <w:r w:rsidR="002F32D0">
        <w:rPr>
          <w:rFonts w:ascii="Helvetica" w:hAnsi="Helvetica" w:cs="Helvetica"/>
          <w:sz w:val="23"/>
          <w:szCs w:val="23"/>
        </w:rPr>
        <w:t xml:space="preserve"> and</w:t>
      </w:r>
      <w:r>
        <w:rPr>
          <w:rFonts w:ascii="Helvetica" w:hAnsi="Helvetica" w:cs="Helvetica"/>
          <w:sz w:val="23"/>
          <w:szCs w:val="23"/>
        </w:rPr>
        <w:t xml:space="preserve"> search a specific value</w:t>
      </w:r>
      <w:hyperlink r:id="rId23" w:anchor="excel" w:history="1"/>
    </w:p>
    <w:p w:rsidR="00AB4C46" w:rsidRDefault="00AB4C46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9.</w:t>
      </w:r>
      <w:r>
        <w:rPr>
          <w:rFonts w:ascii="Helvetica" w:hAnsi="Helvetica" w:cs="Helvetica"/>
          <w:sz w:val="23"/>
          <w:szCs w:val="23"/>
        </w:rPr>
        <w:t xml:space="preserve"> Write a Pandas program to detect missing values of a given </w:t>
      </w:r>
      <w:proofErr w:type="spellStart"/>
      <w:r>
        <w:rPr>
          <w:rFonts w:ascii="Helvetica" w:hAnsi="Helvetica" w:cs="Helvetica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sz w:val="23"/>
          <w:szCs w:val="23"/>
        </w:rPr>
        <w:t>. Display True or False. </w:t>
      </w:r>
      <w:r>
        <w:t xml:space="preserve"> </w:t>
      </w:r>
    </w:p>
    <w:p w:rsidR="00AB4C46" w:rsidRDefault="00AB4C46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10.</w:t>
      </w:r>
      <w:r>
        <w:rPr>
          <w:rFonts w:ascii="Helvetica" w:hAnsi="Helvetica" w:cs="Helvetica"/>
          <w:sz w:val="23"/>
          <w:szCs w:val="23"/>
        </w:rPr>
        <w:t xml:space="preserve"> Write a Pandas program to identify the column(s) of a given </w:t>
      </w:r>
      <w:proofErr w:type="spellStart"/>
      <w:r>
        <w:rPr>
          <w:rFonts w:ascii="Helvetica" w:hAnsi="Helvetica" w:cs="Helvetica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sz w:val="23"/>
          <w:szCs w:val="23"/>
        </w:rPr>
        <w:t xml:space="preserve"> which have at least one missing value</w:t>
      </w:r>
      <w:r>
        <w:t xml:space="preserve"> </w:t>
      </w:r>
    </w:p>
    <w:p w:rsidR="00AB4C46" w:rsidRDefault="00AB4C46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11.</w:t>
      </w:r>
      <w:r>
        <w:rPr>
          <w:rFonts w:ascii="Helvetica" w:hAnsi="Helvetica" w:cs="Helvetica"/>
          <w:sz w:val="23"/>
          <w:szCs w:val="23"/>
        </w:rPr>
        <w:t xml:space="preserve"> Write a Pandas program to count the number of missing values in each column of a given </w:t>
      </w:r>
      <w:proofErr w:type="spellStart"/>
      <w:r>
        <w:rPr>
          <w:rFonts w:ascii="Helvetica" w:hAnsi="Helvetica" w:cs="Helvetica"/>
          <w:sz w:val="23"/>
          <w:szCs w:val="23"/>
        </w:rPr>
        <w:t>DataFrame</w:t>
      </w:r>
      <w:proofErr w:type="spellEnd"/>
      <w:r>
        <w:rPr>
          <w:rFonts w:ascii="Helvetica" w:hAnsi="Helvetica" w:cs="Helvetica"/>
          <w:sz w:val="23"/>
          <w:szCs w:val="23"/>
        </w:rPr>
        <w:t>.</w:t>
      </w:r>
      <w:r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12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drop the rows where at least one element is missing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 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13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drop the columns where at least one element is missing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14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drop the rows where all elements are missing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15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keep the rows with at least 2 </w:t>
      </w:r>
      <w:proofErr w:type="spellStart"/>
      <w:r w:rsidR="00AB4C46">
        <w:rPr>
          <w:rFonts w:ascii="Helvetica" w:hAnsi="Helvetica" w:cs="Helvetica"/>
          <w:sz w:val="23"/>
          <w:szCs w:val="23"/>
        </w:rPr>
        <w:t>NaN</w:t>
      </w:r>
      <w:proofErr w:type="spellEnd"/>
      <w:r w:rsidR="00AB4C46">
        <w:rPr>
          <w:rFonts w:ascii="Helvetica" w:hAnsi="Helvetica" w:cs="Helvetica"/>
          <w:sz w:val="23"/>
          <w:szCs w:val="23"/>
        </w:rPr>
        <w:t xml:space="preserve"> values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lastRenderedPageBreak/>
        <w:t>16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drop those rows from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 xml:space="preserve"> in which specific columns have missing values. 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17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calculate the total number of missing values in a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 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18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replace </w:t>
      </w:r>
      <w:proofErr w:type="spellStart"/>
      <w:r w:rsidR="00AB4C46">
        <w:rPr>
          <w:rFonts w:ascii="Helvetica" w:hAnsi="Helvetica" w:cs="Helvetica"/>
          <w:sz w:val="23"/>
          <w:szCs w:val="23"/>
        </w:rPr>
        <w:t>NaNs</w:t>
      </w:r>
      <w:proofErr w:type="spellEnd"/>
      <w:r w:rsidR="00AB4C46">
        <w:rPr>
          <w:rFonts w:ascii="Helvetica" w:hAnsi="Helvetica" w:cs="Helvetica"/>
          <w:sz w:val="23"/>
          <w:szCs w:val="23"/>
        </w:rPr>
        <w:t xml:space="preserve"> with the value from the previous row or the next row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</w:pPr>
      <w:r>
        <w:rPr>
          <w:rStyle w:val="Strong"/>
          <w:rFonts w:ascii="Helvetica" w:hAnsi="Helvetica" w:cs="Helvetica"/>
          <w:sz w:val="23"/>
          <w:szCs w:val="23"/>
        </w:rPr>
        <w:t>19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replace </w:t>
      </w:r>
      <w:proofErr w:type="spellStart"/>
      <w:r w:rsidR="00AB4C46">
        <w:rPr>
          <w:rFonts w:ascii="Helvetica" w:hAnsi="Helvetica" w:cs="Helvetica"/>
          <w:sz w:val="23"/>
          <w:szCs w:val="23"/>
        </w:rPr>
        <w:t>NaNs</w:t>
      </w:r>
      <w:proofErr w:type="spellEnd"/>
      <w:r w:rsidR="00AB4C46">
        <w:rPr>
          <w:rFonts w:ascii="Helvetica" w:hAnsi="Helvetica" w:cs="Helvetica"/>
          <w:sz w:val="23"/>
          <w:szCs w:val="23"/>
        </w:rPr>
        <w:t xml:space="preserve"> with median or mean of the specified columns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 </w:t>
      </w:r>
      <w:r w:rsidR="00AB4C46">
        <w:t xml:space="preserve"> </w:t>
      </w:r>
    </w:p>
    <w:p w:rsidR="00AB4C46" w:rsidRDefault="0006028B" w:rsidP="00AB4C46">
      <w:pPr>
        <w:pStyle w:val="NormalWeb"/>
        <w:shd w:val="clear" w:color="auto" w:fill="FFFFFF"/>
        <w:spacing w:before="0" w:beforeAutospacing="0" w:after="217" w:afterAutospacing="0" w:line="360" w:lineRule="auto"/>
        <w:rPr>
          <w:rFonts w:ascii="Courier New" w:hAnsi="Courier New" w:cs="Courier New"/>
          <w:sz w:val="22"/>
          <w:szCs w:val="22"/>
        </w:rPr>
      </w:pPr>
      <w:r>
        <w:rPr>
          <w:rStyle w:val="Strong"/>
          <w:rFonts w:ascii="Helvetica" w:hAnsi="Helvetica" w:cs="Helvetica"/>
          <w:sz w:val="23"/>
          <w:szCs w:val="23"/>
        </w:rPr>
        <w:t>20</w:t>
      </w:r>
      <w:r w:rsidR="00AB4C46">
        <w:rPr>
          <w:rStyle w:val="Strong"/>
          <w:rFonts w:ascii="Helvetica" w:hAnsi="Helvetica" w:cs="Helvetica"/>
          <w:sz w:val="23"/>
          <w:szCs w:val="23"/>
        </w:rPr>
        <w:t>.</w:t>
      </w:r>
      <w:r w:rsidR="00AB4C46">
        <w:rPr>
          <w:rFonts w:ascii="Helvetica" w:hAnsi="Helvetica" w:cs="Helvetica"/>
          <w:sz w:val="23"/>
          <w:szCs w:val="23"/>
        </w:rPr>
        <w:t xml:space="preserve"> Write a Pandas program to interpolate the missing values using the Linear Interpolation method in a given </w:t>
      </w:r>
      <w:proofErr w:type="spellStart"/>
      <w:r w:rsidR="00AB4C46">
        <w:rPr>
          <w:rFonts w:ascii="Helvetica" w:hAnsi="Helvetica" w:cs="Helvetica"/>
          <w:sz w:val="23"/>
          <w:szCs w:val="23"/>
        </w:rPr>
        <w:t>DataFrame</w:t>
      </w:r>
      <w:proofErr w:type="spellEnd"/>
      <w:r w:rsidR="00AB4C46">
        <w:rPr>
          <w:rFonts w:ascii="Helvetica" w:hAnsi="Helvetica" w:cs="Helvetica"/>
          <w:sz w:val="23"/>
          <w:szCs w:val="23"/>
        </w:rPr>
        <w:t>. </w:t>
      </w:r>
    </w:p>
    <w:p w:rsidR="00C45DF7" w:rsidRPr="002F32D0" w:rsidRDefault="00C45DF7" w:rsidP="00AB4C46">
      <w:pPr>
        <w:spacing w:line="360" w:lineRule="auto"/>
      </w:pPr>
    </w:p>
    <w:sectPr w:rsidR="00C45DF7" w:rsidRPr="002F32D0" w:rsidSect="002D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3026C"/>
    <w:multiLevelType w:val="multilevel"/>
    <w:tmpl w:val="581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05E6"/>
    <w:rsid w:val="00002528"/>
    <w:rsid w:val="0006028B"/>
    <w:rsid w:val="002D0830"/>
    <w:rsid w:val="002F32D0"/>
    <w:rsid w:val="003F5E13"/>
    <w:rsid w:val="007F2ACE"/>
    <w:rsid w:val="009035F9"/>
    <w:rsid w:val="00AB4C46"/>
    <w:rsid w:val="00B05536"/>
    <w:rsid w:val="00B37696"/>
    <w:rsid w:val="00B868C2"/>
    <w:rsid w:val="00C45DF7"/>
    <w:rsid w:val="00DA0111"/>
    <w:rsid w:val="00F9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30"/>
  </w:style>
  <w:style w:type="paragraph" w:styleId="Heading2">
    <w:name w:val="heading 2"/>
    <w:basedOn w:val="Normal"/>
    <w:link w:val="Heading2Char"/>
    <w:uiPriority w:val="9"/>
    <w:qFormat/>
    <w:rsid w:val="00F90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5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9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F90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5E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05E6"/>
  </w:style>
  <w:style w:type="character" w:customStyle="1" w:styleId="pln">
    <w:name w:val="pln"/>
    <w:basedOn w:val="DefaultParagraphFont"/>
    <w:rsid w:val="00F905E6"/>
  </w:style>
  <w:style w:type="character" w:customStyle="1" w:styleId="pun">
    <w:name w:val="pun"/>
    <w:basedOn w:val="DefaultParagraphFont"/>
    <w:rsid w:val="00F905E6"/>
  </w:style>
  <w:style w:type="character" w:customStyle="1" w:styleId="com">
    <w:name w:val="com"/>
    <w:basedOn w:val="DefaultParagraphFont"/>
    <w:rsid w:val="00F905E6"/>
  </w:style>
  <w:style w:type="character" w:styleId="Emphasis">
    <w:name w:val="Emphasis"/>
    <w:basedOn w:val="DefaultParagraphFont"/>
    <w:uiPriority w:val="20"/>
    <w:qFormat/>
    <w:rsid w:val="00F905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05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5E6"/>
    <w:rPr>
      <w:color w:val="800080"/>
      <w:u w:val="single"/>
    </w:rPr>
  </w:style>
  <w:style w:type="character" w:customStyle="1" w:styleId="ezoic-adpicker-ad">
    <w:name w:val="ezoic-adpicker-ad"/>
    <w:basedOn w:val="DefaultParagraphFont"/>
    <w:rsid w:val="00F905E6"/>
  </w:style>
  <w:style w:type="character" w:customStyle="1" w:styleId="ezoic-ad">
    <w:name w:val="ezoic-ad"/>
    <w:basedOn w:val="DefaultParagraphFont"/>
    <w:rsid w:val="00F905E6"/>
  </w:style>
  <w:style w:type="character" w:customStyle="1" w:styleId="lit">
    <w:name w:val="lit"/>
    <w:basedOn w:val="DefaultParagraphFont"/>
    <w:rsid w:val="00F905E6"/>
  </w:style>
  <w:style w:type="character" w:customStyle="1" w:styleId="str">
    <w:name w:val="str"/>
    <w:basedOn w:val="DefaultParagraphFont"/>
    <w:rsid w:val="00F905E6"/>
  </w:style>
  <w:style w:type="character" w:styleId="Strong">
    <w:name w:val="Strong"/>
    <w:basedOn w:val="DefaultParagraphFont"/>
    <w:uiPriority w:val="22"/>
    <w:qFormat/>
    <w:rsid w:val="002F32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36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andas/excel/python-pandas-excel-exercise-2.php" TargetMode="External"/><Relationship Id="rId13" Type="http://schemas.openxmlformats.org/officeDocument/2006/relationships/hyperlink" Target="https://www.w3resource.com/python-exercises/pandas/excel/index.php" TargetMode="External"/><Relationship Id="rId18" Type="http://schemas.openxmlformats.org/officeDocument/2006/relationships/hyperlink" Target="https://www.w3resource.com/python-exercises/pandas/excel/index.php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python-exercises/pandas/excel/python-pandas-excel-exercise-9.php" TargetMode="External"/><Relationship Id="rId7" Type="http://schemas.openxmlformats.org/officeDocument/2006/relationships/hyperlink" Target="https://www.w3resource.com/python-exercises/pandas/excel/index.php" TargetMode="External"/><Relationship Id="rId12" Type="http://schemas.openxmlformats.org/officeDocument/2006/relationships/hyperlink" Target="https://www.w3resource.com/python-exercises/pandas/excel/python-pandas-excel-exercise-4.php" TargetMode="External"/><Relationship Id="rId17" Type="http://schemas.openxmlformats.org/officeDocument/2006/relationships/hyperlink" Target="https://www.w3resource.com/python-exercises/pandas/excel/python-pandas-excel-exercise-7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andas/excel/python-pandas-excel-exercise-6.php" TargetMode="External"/><Relationship Id="rId20" Type="http://schemas.openxmlformats.org/officeDocument/2006/relationships/hyperlink" Target="https://www.w3resource.com/python-exercises/pandas/excel/index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andas/excel/python-pandas-excel-exercise-1.php" TargetMode="External"/><Relationship Id="rId11" Type="http://schemas.openxmlformats.org/officeDocument/2006/relationships/hyperlink" Target="https://www.w3resource.com/python-exercises/pandas/excel/index.ph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resource.com/python-exercises/pandas/excel/index.php" TargetMode="External"/><Relationship Id="rId15" Type="http://schemas.openxmlformats.org/officeDocument/2006/relationships/hyperlink" Target="https://www.w3resource.com/python-exercises/pandas/excel/index.php" TargetMode="External"/><Relationship Id="rId23" Type="http://schemas.openxmlformats.org/officeDocument/2006/relationships/hyperlink" Target="https://www.w3resource.com/python-exercises/pandas/excel/index.php" TargetMode="External"/><Relationship Id="rId10" Type="http://schemas.openxmlformats.org/officeDocument/2006/relationships/hyperlink" Target="https://www.w3resource.com/python-exercises/pandas/excel/python-pandas-excel-exercise-3.php" TargetMode="External"/><Relationship Id="rId19" Type="http://schemas.openxmlformats.org/officeDocument/2006/relationships/hyperlink" Target="https://www.w3resource.com/python-exercises/pandas/excel/python-pandas-excel-exercise-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andas/excel/index.php" TargetMode="External"/><Relationship Id="rId14" Type="http://schemas.openxmlformats.org/officeDocument/2006/relationships/hyperlink" Target="https://www.w3resource.com/python-exercises/pandas/excel/python-pandas-excel-exercise-5.php" TargetMode="External"/><Relationship Id="rId22" Type="http://schemas.openxmlformats.org/officeDocument/2006/relationships/hyperlink" Target="https://www.w3resource.com/python-exercises/pandas/exce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Aaditya</cp:lastModifiedBy>
  <cp:revision>6</cp:revision>
  <dcterms:created xsi:type="dcterms:W3CDTF">2020-10-07T03:31:00Z</dcterms:created>
  <dcterms:modified xsi:type="dcterms:W3CDTF">2020-10-07T03:44:00Z</dcterms:modified>
</cp:coreProperties>
</file>